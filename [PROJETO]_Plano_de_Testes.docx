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9759D7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proofErr w:type="spellStart"/>
      <w:r w:rsidRPr="001D4FEF">
        <w:rPr>
          <w:i w:val="0"/>
        </w:rPr>
        <w:t>Projeto:</w:t>
      </w:r>
      <w:r w:rsidR="009759D7">
        <w:rPr>
          <w:i w:val="0"/>
          <w:color w:val="000000"/>
        </w:rPr>
        <w:t>Compra</w:t>
      </w:r>
      <w:proofErr w:type="spellEnd"/>
      <w:r w:rsidR="009759D7">
        <w:rPr>
          <w:i w:val="0"/>
          <w:color w:val="000000"/>
        </w:rPr>
        <w:t xml:space="preserve"> Fácil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9759D7">
        <w:rPr>
          <w:i w:val="0"/>
        </w:rPr>
        <w:t>1</w:t>
      </w:r>
      <w:r w:rsidRPr="001D4FEF">
        <w:rPr>
          <w:i w:val="0"/>
        </w:rPr>
        <w:t>.</w:t>
      </w:r>
      <w:r w:rsidR="00372D3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proofErr w:type="spellStart"/>
      <w:r w:rsidRPr="001D4FEF">
        <w:rPr>
          <w:sz w:val="28"/>
          <w:lang w:val="pt-BR"/>
        </w:rPr>
        <w:t>Aluno</w:t>
      </w:r>
      <w:r w:rsidR="009759D7">
        <w:rPr>
          <w:sz w:val="28"/>
          <w:lang w:val="pt-BR"/>
        </w:rPr>
        <w:t>:Robinson</w:t>
      </w:r>
      <w:proofErr w:type="spellEnd"/>
      <w:r w:rsidR="009759D7">
        <w:rPr>
          <w:sz w:val="28"/>
          <w:lang w:val="pt-BR"/>
        </w:rPr>
        <w:t xml:space="preserve"> Costa</w:t>
      </w:r>
    </w:p>
    <w:p w:rsidR="00562868" w:rsidRPr="001D4FEF" w:rsidRDefault="009759D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Aluno: Jomasio Gonçalves</w:t>
      </w:r>
    </w:p>
    <w:p w:rsidR="00EB108D" w:rsidRPr="001D4FEF" w:rsidRDefault="009759D7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sz w:val="28"/>
          <w:lang w:val="pt-BR"/>
        </w:rPr>
        <w:t>Aluno: André</w:t>
      </w:r>
      <w:r w:rsidR="006B4F87">
        <w:rPr>
          <w:sz w:val="28"/>
          <w:lang w:val="pt-BR"/>
        </w:rPr>
        <w:t xml:space="preserve"> </w:t>
      </w:r>
      <w:proofErr w:type="spellStart"/>
      <w:r w:rsidR="006B4F87">
        <w:rPr>
          <w:sz w:val="28"/>
          <w:lang w:val="pt-BR"/>
        </w:rPr>
        <w:t>Genuino</w:t>
      </w:r>
      <w:proofErr w:type="spellEnd"/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1"/>
        <w:gridCol w:w="4294"/>
        <w:gridCol w:w="2641"/>
      </w:tblGrid>
      <w:tr w:rsidR="00562868" w:rsidRPr="001D4FEF" w:rsidTr="00293457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9759D7" w:rsidP="009759D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03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2015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9759D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2" w:type="pct"/>
          </w:tcPr>
          <w:p w:rsidR="00562868" w:rsidRPr="001D4FEF" w:rsidRDefault="00846CB8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Revisão do documento de plano de requisito de teste</w:t>
            </w:r>
          </w:p>
        </w:tc>
        <w:tc>
          <w:tcPr>
            <w:tcW w:w="1379" w:type="pct"/>
          </w:tcPr>
          <w:p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0617CC" w:rsidRPr="001D4FEF" w:rsidTr="00293457">
        <w:tc>
          <w:tcPr>
            <w:tcW w:w="1379" w:type="pct"/>
          </w:tcPr>
          <w:p w:rsidR="000617CC" w:rsidRDefault="000617CC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2" w:type="pct"/>
          </w:tcPr>
          <w:p w:rsidR="000617CC" w:rsidRDefault="0040603F" w:rsidP="0047567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:rsidR="000617CC" w:rsidRDefault="009E175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7A0172" w:rsidRPr="007A0172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11/04/2015</w:t>
            </w: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Excluir </w:t>
            </w:r>
            <w:r w:rsidR="00846CB8">
              <w:rPr>
                <w:rFonts w:ascii="Calibri" w:hAnsi="Calibri"/>
                <w:lang w:val="pt-BR"/>
              </w:rPr>
              <w:t>1.7 Níveis</w:t>
            </w:r>
            <w:r>
              <w:rPr>
                <w:rFonts w:ascii="Calibri" w:hAnsi="Calibri"/>
                <w:lang w:val="pt-BR"/>
              </w:rPr>
              <w:t xml:space="preserve"> de sequencia de teste</w:t>
            </w: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7A0172" w:rsidRPr="007A0172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</w:t>
            </w:r>
            <w:r w:rsidR="00F21ED8"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identificação do projeto</w:t>
            </w: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10/05/2015</w:t>
            </w:r>
          </w:p>
        </w:tc>
        <w:tc>
          <w:tcPr>
            <w:tcW w:w="2242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Ajustando data final do cronograma relativo ao plano de teste</w:t>
            </w:r>
          </w:p>
        </w:tc>
        <w:tc>
          <w:tcPr>
            <w:tcW w:w="1379" w:type="pct"/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em ferramentas 3.2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RPr="00293457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15/05/2015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matriz de Responsabilidade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Tr="00293457"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03/06/2015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29345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ordem das datas no histórico de revisões</w:t>
            </w:r>
            <w:r w:rsidR="00992B3B">
              <w:rPr>
                <w:rFonts w:ascii="Calibri" w:hAnsi="Calibri"/>
                <w:lang w:val="pt-BR"/>
              </w:rPr>
              <w:t xml:space="preserve"> e na Versão do Plano de Teste (1.2)</w:t>
            </w:r>
          </w:p>
        </w:tc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93024" w:rsidP="00193024">
      <w:pPr>
        <w:pStyle w:val="Ttulo"/>
        <w:ind w:left="1440" w:firstLine="720"/>
        <w:rPr>
          <w:rFonts w:ascii="Calibri" w:hAnsi="Calibri"/>
          <w:sz w:val="38"/>
          <w:lang w:val="pt-BR"/>
        </w:rPr>
      </w:pP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 w:rsidR="001173B8" w:rsidRPr="001D4FEF">
        <w:rPr>
          <w:rFonts w:ascii="Calibri" w:hAnsi="Calibri"/>
          <w:lang w:val="pt-BR"/>
        </w:rPr>
        <w:br w:type="page"/>
      </w:r>
      <w:r w:rsidR="001173B8"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F7033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_Toc242451453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_Toc242451463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8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9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10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11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12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F7033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>
        <w:rPr>
          <w:noProof/>
        </w:rPr>
        <w:t>13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F7033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>
        <w:rPr>
          <w:noProof/>
        </w:rPr>
        <w:t>14</w:t>
      </w:r>
      <w:r w:rsidR="00F70332">
        <w:rPr>
          <w:noProof/>
        </w:rPr>
        <w:fldChar w:fldCharType="end"/>
      </w:r>
    </w:p>
    <w:p w:rsidR="001173B8" w:rsidRPr="001D4FEF" w:rsidRDefault="00F7033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0617CC" w:rsidRPr="001D4FEF" w:rsidRDefault="000617CC" w:rsidP="000617CC">
      <w:pPr>
        <w:rPr>
          <w:lang w:val="pt-BR"/>
        </w:rPr>
      </w:pP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No plano de teste iremos identificar os recursos necessários para </w:t>
      </w:r>
      <w:r>
        <w:rPr>
          <w:rFonts w:asciiTheme="minorHAnsi" w:hAnsiTheme="minorHAnsi" w:cstheme="minorHAnsi"/>
          <w:sz w:val="22"/>
          <w:szCs w:val="22"/>
          <w:lang w:val="pt-BR"/>
        </w:rPr>
        <w:t>testar</w:t>
      </w:r>
      <w:r w:rsidR="009861B5">
        <w:rPr>
          <w:rFonts w:asciiTheme="minorHAnsi" w:hAnsiTheme="minorHAnsi" w:cstheme="minorHAnsi"/>
          <w:sz w:val="22"/>
          <w:szCs w:val="22"/>
          <w:lang w:val="pt-BR"/>
        </w:rPr>
        <w:t xml:space="preserve"> o desenvolvimento</w:t>
      </w:r>
      <w:r w:rsidR="00BC797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, desde a criação até o produto final. Os testes serão repetidos para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a obte</w:t>
      </w:r>
      <w:r>
        <w:rPr>
          <w:rFonts w:asciiTheme="minorHAnsi" w:hAnsiTheme="minorHAnsi" w:cstheme="minorHAnsi"/>
          <w:sz w:val="22"/>
          <w:szCs w:val="22"/>
          <w:lang w:val="pt-BR"/>
        </w:rPr>
        <w:t>nção</w:t>
      </w:r>
      <w:r w:rsidR="00BC797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bookmarkStart w:id="2" w:name="_GoBack"/>
      <w:bookmarkEnd w:id="2"/>
      <w:r>
        <w:rPr>
          <w:rFonts w:asciiTheme="minorHAnsi" w:hAnsiTheme="minorHAnsi" w:cstheme="minorHAnsi"/>
          <w:sz w:val="22"/>
          <w:szCs w:val="22"/>
          <w:lang w:val="pt-BR"/>
        </w:rPr>
        <w:t xml:space="preserve">de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um melhor funcionamento 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0617CC" w:rsidRPr="000617CC" w:rsidRDefault="000617CC" w:rsidP="000617CC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:rsidR="001B3945" w:rsidRPr="001B3945" w:rsidRDefault="001B3945" w:rsidP="001B3945">
      <w:pPr>
        <w:rPr>
          <w:lang w:val="pt-BR"/>
        </w:rPr>
      </w:pPr>
      <w:r>
        <w:rPr>
          <w:lang w:val="pt-BR"/>
        </w:rPr>
        <w:t>PLN_COMPRAFACIL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:rsidR="00293D25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é composto dos seguintes objetivos: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serem testados;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Detalhar as estratégias de teste a serem aplicadas;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Prover uma estimativa das aplicações de testes, identificando os recursos necessários;</w:t>
      </w:r>
    </w:p>
    <w:p w:rsidR="00AB6223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    Listar os resultados dos elementos do projeto de testes.</w:t>
      </w:r>
    </w:p>
    <w:p w:rsidR="00293D25" w:rsidRPr="001D4FEF" w:rsidRDefault="00293D25" w:rsidP="00293D25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1"/>
      <w:r w:rsidR="00293D25">
        <w:rPr>
          <w:rFonts w:ascii="Calibri" w:hAnsi="Calibri"/>
          <w:sz w:val="22"/>
          <w:lang w:val="pt-BR"/>
        </w:rPr>
        <w:t>Compra Fácil</w:t>
      </w:r>
    </w:p>
    <w:p w:rsidR="001173B8" w:rsidRPr="001D4FEF" w:rsidRDefault="00293D25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Esse projeto tem como objetivo desenvolver um Sistema de Automação comercial. Onde será desenvolvido os cadastros de clientes e de produtos, além da tela de vendas.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:rsidR="001173B8" w:rsidRDefault="00293D25" w:rsidP="00293D25">
      <w:pPr>
        <w:ind w:left="720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287497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>erão realizados testes estáticos, funcionais (caixa preta) e de performance totalmente baseados nos diagramas de caso de uso e requisitos, recuperação de falhas, regressão e aceitação.</w:t>
      </w:r>
    </w:p>
    <w:p w:rsidR="00293D25" w:rsidRPr="00293D25" w:rsidRDefault="00293D25" w:rsidP="00293D25">
      <w:pPr>
        <w:ind w:left="720"/>
        <w:rPr>
          <w:rFonts w:ascii="Calibri" w:hAnsi="Calibri"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:rsidR="001173B8" w:rsidRDefault="00293D25" w:rsidP="001173B8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faremos os teste de caixa branca pois, os testadores não terão acesso ao código.</w:t>
      </w:r>
    </w:p>
    <w:p w:rsidR="00293D25" w:rsidRPr="001D4FEF" w:rsidRDefault="00293D25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S</w:t>
            </w:r>
            <w:proofErr w:type="spellStart"/>
            <w:r w:rsidR="001173B8" w:rsidRPr="001D4FEF">
              <w:rPr>
                <w:rFonts w:ascii="Calibri" w:hAnsi="Calibri"/>
                <w:sz w:val="22"/>
                <w:lang w:val="pt-BR"/>
              </w:rPr>
              <w:t>im</w:t>
            </w:r>
            <w:proofErr w:type="spellEnd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r w:rsidR="00293457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r w:rsidR="00293457">
              <w:rPr>
                <w:rFonts w:ascii="Calibri" w:hAnsi="Calibri"/>
                <w:sz w:val="22"/>
                <w:lang w:val="pt-BR"/>
              </w:rPr>
              <w:t xml:space="preserve"> 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:rsidR="00BA3CB6" w:rsidRPr="001D4FEF" w:rsidRDefault="002047DC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Documento de caso de uso e documento de requisitos.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t>REQUISITOS A TESTAR</w:t>
      </w:r>
      <w:bookmarkEnd w:id="20"/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D272CD" w:rsidRPr="00D272CD" w:rsidRDefault="00D272CD" w:rsidP="008A48CF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lang w:val="pt-BR"/>
        </w:rPr>
      </w:pPr>
      <w:r w:rsidRPr="00D272CD">
        <w:rPr>
          <w:rFonts w:ascii="Calibri" w:hAnsi="Calibri"/>
          <w:sz w:val="22"/>
          <w:lang w:val="pt-BR"/>
        </w:rPr>
        <w:t>Testar se está sendo armazenado todas as informações, como cadastro, alterar e buscar.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Verificar </w:t>
      </w:r>
      <w:r>
        <w:rPr>
          <w:rFonts w:ascii="Calibri" w:hAnsi="Calibri"/>
          <w:sz w:val="22"/>
          <w:lang w:val="pt-BR"/>
        </w:rPr>
        <w:t xml:space="preserve">em qual </w:t>
      </w:r>
      <w:r w:rsidRPr="00DC6729">
        <w:rPr>
          <w:rFonts w:ascii="Calibri" w:hAnsi="Calibri"/>
          <w:sz w:val="22"/>
          <w:lang w:val="pt-BR"/>
        </w:rPr>
        <w:t xml:space="preserve">plataforma </w:t>
      </w:r>
      <w:r>
        <w:rPr>
          <w:rFonts w:ascii="Calibri" w:hAnsi="Calibri"/>
          <w:sz w:val="22"/>
          <w:lang w:val="pt-BR"/>
        </w:rPr>
        <w:t>o</w:t>
      </w:r>
      <w:r w:rsidR="00BC7978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>sistema Compra Fácil executa.</w:t>
      </w:r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>Verificar se o usuário consegue exe</w:t>
      </w:r>
      <w:r>
        <w:rPr>
          <w:rFonts w:ascii="Calibri" w:hAnsi="Calibri"/>
          <w:sz w:val="22"/>
          <w:lang w:val="pt-BR"/>
        </w:rPr>
        <w:t xml:space="preserve">cutar as funções básicas no sistema compra fácil </w:t>
      </w:r>
      <w:r w:rsidRPr="00DC6729">
        <w:rPr>
          <w:rFonts w:ascii="Calibri" w:hAnsi="Calibri"/>
          <w:sz w:val="22"/>
          <w:lang w:val="pt-BR"/>
        </w:rPr>
        <w:t>(cadastrar, alterar, buscar</w:t>
      </w:r>
      <w:r>
        <w:rPr>
          <w:rFonts w:ascii="Calibri" w:hAnsi="Calibri"/>
          <w:sz w:val="22"/>
          <w:lang w:val="pt-BR"/>
        </w:rPr>
        <w:t xml:space="preserve">, incluir </w:t>
      </w:r>
      <w:r w:rsidRPr="00DC6729">
        <w:rPr>
          <w:rFonts w:ascii="Calibri" w:hAnsi="Calibri"/>
          <w:sz w:val="22"/>
          <w:lang w:val="pt-BR"/>
        </w:rPr>
        <w:t>e excluir).</w:t>
      </w:r>
    </w:p>
    <w:p w:rsidR="00D272CD" w:rsidRPr="001D4FEF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registro do sistema faz alguma restrição com campos em brancos.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acessível para o usuário</w:t>
      </w:r>
      <w:r w:rsidR="00354A5F">
        <w:rPr>
          <w:rFonts w:ascii="Calibri" w:hAnsi="Calibri"/>
          <w:sz w:val="22"/>
          <w:lang w:val="pt-BR"/>
        </w:rPr>
        <w:t xml:space="preserve"> fazer cadastros</w:t>
      </w:r>
      <w:r>
        <w:rPr>
          <w:rFonts w:ascii="Calibri" w:hAnsi="Calibri"/>
          <w:sz w:val="22"/>
          <w:lang w:val="pt-BR"/>
        </w:rPr>
        <w:t>.</w:t>
      </w:r>
    </w:p>
    <w:p w:rsidR="00D16C57" w:rsidRPr="001D4FEF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 dados tais como: “clientes”, “produtos”.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 Interface está de boa compreensão para o perfeito preenchimento do usuário.</w:t>
      </w:r>
    </w:p>
    <w:p w:rsidR="00D16C57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aparece a janela de acesso do usuário.</w:t>
      </w:r>
    </w:p>
    <w:p w:rsidR="00D16C57" w:rsidRPr="001D4FEF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os campos estão de acordo com os requisitos.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:rsidR="00FD3B9D" w:rsidRPr="00FD3B9D" w:rsidRDefault="00FD3B9D" w:rsidP="00FD3B9D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operacionalidade do sistema em tempo de repostas.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7"/>
    </w:p>
    <w:p w:rsidR="00C27925" w:rsidRPr="001D4FEF" w:rsidRDefault="00FD3B9D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confiabilidade do Sistema e o seu Banco de Dados.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8"/>
    </w:p>
    <w:p w:rsidR="00FD3B9D" w:rsidRPr="00FD3B9D" w:rsidRDefault="00FD3B9D" w:rsidP="00FD3B9D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recupera dados caso haja queda (falha) do sistema.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9"/>
    </w:p>
    <w:p w:rsidR="001173B8" w:rsidRPr="00FD3B9D" w:rsidRDefault="00FD3B9D" w:rsidP="00FD3B9D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será instalado de modo satisfatório nos diferentes sistemas operacionais</w:t>
      </w: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0" w:name="_Toc314978533"/>
      <w:bookmarkStart w:id="31" w:name="_Toc324843639"/>
      <w:bookmarkStart w:id="32" w:name="_Toc324851946"/>
      <w:bookmarkStart w:id="33" w:name="_Toc324915529"/>
      <w:bookmarkStart w:id="34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5" w:name="_Toc242451455"/>
      <w:bookmarkStart w:id="36" w:name="_Toc314978535"/>
      <w:bookmarkEnd w:id="30"/>
      <w:bookmarkEnd w:id="31"/>
      <w:bookmarkEnd w:id="32"/>
      <w:bookmarkEnd w:id="33"/>
      <w:bookmarkEnd w:id="34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5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7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7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8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8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D3094E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878C2" w:rsidRPr="001D4FEF" w:rsidRDefault="006878C2" w:rsidP="006878C2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 Integridade dos Dados estejam de acordo com os requisitos.</w:t>
            </w:r>
          </w:p>
        </w:tc>
      </w:tr>
      <w:tr w:rsidR="001173B8" w:rsidRPr="00D3094E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a segurança dos dados dos usuários e de todo o Sistema.</w:t>
            </w:r>
          </w:p>
          <w:p w:rsidR="00AD527F" w:rsidRPr="001D4FEF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a restrição de acesso ao Sistema de Dados.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Pr="001D4FEF" w:rsidRDefault="00AD527F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9" w:name="_Toc242451458"/>
      <w:bookmarkEnd w:id="36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9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0" w:name="_Toc314978536"/>
      <w:bookmarkStart w:id="41" w:name="_Toc324843643"/>
      <w:bookmarkStart w:id="42" w:name="_Toc324851950"/>
      <w:bookmarkStart w:id="43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D3094E" w:rsidTr="00562868">
        <w:trPr>
          <w:cantSplit/>
        </w:trPr>
        <w:tc>
          <w:tcPr>
            <w:tcW w:w="2211" w:type="dxa"/>
          </w:tcPr>
          <w:bookmarkEnd w:id="40"/>
          <w:bookmarkEnd w:id="41"/>
          <w:bookmarkEnd w:id="42"/>
          <w:bookmarkEnd w:id="43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a funcionalidade do sistema, incluindo entrada de dados, processamento e resposta. Verificar se os requisitos dos usuários estão implementados e se atendem aos usuários.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</w:t>
            </w:r>
            <w:r w:rsidR="00AD527F">
              <w:rPr>
                <w:rFonts w:ascii="Calibri" w:hAnsi="Calibri"/>
                <w:sz w:val="22"/>
                <w:lang w:val="pt-BR"/>
              </w:rPr>
              <w:t>xo principal quanto secundárias, testando</w:t>
            </w:r>
            <w:r>
              <w:rPr>
                <w:rFonts w:ascii="Calibri" w:hAnsi="Calibri"/>
                <w:sz w:val="22"/>
                <w:lang w:val="pt-BR"/>
              </w:rPr>
              <w:t xml:space="preserve"> com dados válidos e inválidos.</w:t>
            </w:r>
          </w:p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seja informado por mensagens.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funcionalidades do software estão de acordo com o que foi especificado.</w:t>
            </w:r>
          </w:p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4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4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5" w:name="_Toc327254066"/>
      <w:bookmarkStart w:id="46" w:name="_Toc327255031"/>
      <w:bookmarkStart w:id="47" w:name="_Toc327255100"/>
      <w:bookmarkStart w:id="48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9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navegabilidade e os objetivos da tela funcionam como especificados e se atendem da melhor forma ao usuário.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Inspeção de telas</w:t>
            </w:r>
          </w:p>
        </w:tc>
      </w:tr>
      <w:tr w:rsidR="00562868" w:rsidRPr="00D3094E" w:rsidTr="00AD527F">
        <w:trPr>
          <w:cantSplit/>
          <w:trHeight w:val="575"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software ser aceito pelo usuário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0" w:name="_Toc242451460"/>
      <w:bookmarkEnd w:id="45"/>
      <w:bookmarkEnd w:id="46"/>
      <w:bookmarkEnd w:id="47"/>
      <w:bookmarkEnd w:id="48"/>
      <w:bookmarkEnd w:id="49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0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que o tempo de resposta do software é aceitável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Analise do tempo de resposta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354A5F" w:rsidP="00354A5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1" w:name="_Toc242451461"/>
      <w:r w:rsidRPr="001D4FEF">
        <w:rPr>
          <w:rFonts w:ascii="Calibri" w:hAnsi="Calibri"/>
          <w:b/>
          <w:sz w:val="22"/>
          <w:lang w:val="pt-BR"/>
        </w:rPr>
        <w:t xml:space="preserve">Teste de </w:t>
      </w:r>
      <w:bookmarkEnd w:id="51"/>
      <w:r w:rsidR="00354A5F">
        <w:rPr>
          <w:rFonts w:ascii="Calibri" w:hAnsi="Calibri"/>
          <w:b/>
          <w:sz w:val="22"/>
          <w:lang w:val="pt-BR"/>
        </w:rPr>
        <w:t>Ciclo de Negócios</w:t>
      </w:r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78907496"/>
            <w:bookmarkStart w:id="53" w:name="_Toc327254070"/>
            <w:bookmarkStart w:id="54" w:name="_Toc327255035"/>
            <w:bookmarkStart w:id="55" w:name="_Toc327255104"/>
            <w:bookmarkStart w:id="56" w:name="_Toc327255343"/>
            <w:bookmarkStart w:id="57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juntamente como o documento de requisitos as regras específicas.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clientes.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usuários.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cadastro de produtos.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banco de dados está salvado.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executa busca no banco de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  <w:p w:rsidR="00E940D6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8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2"/>
      <w:bookmarkEnd w:id="58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D3094E" w:rsidTr="00562868">
        <w:trPr>
          <w:cantSplit/>
        </w:trPr>
        <w:tc>
          <w:tcPr>
            <w:tcW w:w="2211" w:type="dxa"/>
          </w:tcPr>
          <w:bookmarkEnd w:id="53"/>
          <w:bookmarkEnd w:id="54"/>
          <w:bookmarkEnd w:id="55"/>
          <w:bookmarkEnd w:id="56"/>
          <w:bookmarkEnd w:id="57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a segurança de acesso ao sistema e aos dados.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restrição ao acesso de dados do sistema.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acesso ao sistema de acordo com os usuários.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integridade dos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E940D6" w:rsidRDefault="00E940D6" w:rsidP="00E940D6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Execução dos testes com sucesso.</w:t>
            </w:r>
          </w:p>
          <w:p w:rsidR="00562868" w:rsidRPr="001D4FEF" w:rsidRDefault="00E940D6" w:rsidP="00E94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erros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Nenhuma. 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9" w:name="_Toc78907497"/>
      <w:bookmarkStart w:id="60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9"/>
      <w:bookmarkEnd w:id="60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é instalado corretamente nas diferentes ambientes plataformas.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máquina virtual está disponível para a execução.</w:t>
            </w:r>
          </w:p>
        </w:tc>
      </w:tr>
      <w:tr w:rsidR="00562868" w:rsidRPr="00D3094E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Instalação concluída e funcionando.</w:t>
            </w:r>
          </w:p>
          <w:p w:rsidR="00DF4EBB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1" w:name="_Toc78907498"/>
      <w:bookmarkStart w:id="62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1"/>
      <w:bookmarkEnd w:id="62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3" w:name="_Toc314978543"/>
      <w:bookmarkStart w:id="64" w:name="_Toc324843646"/>
      <w:bookmarkStart w:id="65" w:name="_Toc324851953"/>
      <w:bookmarkStart w:id="66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DF4EBB" w:rsidRPr="001D4FEF" w:rsidRDefault="00DF4EBB" w:rsidP="008A48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Word</w:t>
            </w:r>
          </w:p>
        </w:tc>
        <w:tc>
          <w:tcPr>
            <w:tcW w:w="3150" w:type="dxa"/>
            <w:tcBorders>
              <w:top w:val="nil"/>
            </w:tcBorders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F4EBB" w:rsidRPr="001D4FEF" w:rsidRDefault="00DF4EBB" w:rsidP="008A48CF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DF4EBB" w:rsidRPr="001D4FEF" w:rsidRDefault="00A86C0F" w:rsidP="002F5CAC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Microsoft</w:t>
            </w:r>
            <w:r w:rsidR="00CC29BA">
              <w:rPr>
                <w:rFonts w:ascii="Calibri" w:hAnsi="Calibri"/>
                <w:sz w:val="22"/>
                <w:lang w:val="pt-BR"/>
              </w:rPr>
              <w:t>EXCEL</w:t>
            </w:r>
            <w:proofErr w:type="spellEnd"/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E-mail e ferramenta de gestão de bugs a definir pela Proprietária Ivna.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t xml:space="preserve">MySQL, </w:t>
            </w:r>
            <w:r w:rsidR="008A48CF">
              <w:t>Oracle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2F5CAC" w:rsidRPr="001D4FEF" w:rsidTr="008B4EB7">
        <w:trPr>
          <w:jc w:val="center"/>
        </w:trPr>
        <w:tc>
          <w:tcPr>
            <w:tcW w:w="3060" w:type="dxa"/>
          </w:tcPr>
          <w:p w:rsidR="002F5CAC" w:rsidRPr="001D4FEF" w:rsidRDefault="002F5CAC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JRE 8</w:t>
            </w:r>
          </w:p>
        </w:tc>
        <w:tc>
          <w:tcPr>
            <w:tcW w:w="3150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Java</w:t>
            </w:r>
          </w:p>
        </w:tc>
      </w:tr>
    </w:tbl>
    <w:p w:rsidR="008A48CF" w:rsidRDefault="008A48CF" w:rsidP="008A48CF">
      <w:pPr>
        <w:rPr>
          <w:lang w:val="pt-BR"/>
        </w:rPr>
      </w:pPr>
      <w:bookmarkStart w:id="67" w:name="_Toc78907502"/>
      <w:bookmarkEnd w:id="63"/>
      <w:bookmarkEnd w:id="64"/>
      <w:bookmarkEnd w:id="65"/>
      <w:bookmarkEnd w:id="66"/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Pr="008A48CF" w:rsidRDefault="008A48CF" w:rsidP="008A48CF">
      <w:pPr>
        <w:rPr>
          <w:lang w:val="pt-BR"/>
        </w:rPr>
      </w:pPr>
    </w:p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8" w:name="_Toc242451465"/>
      <w:r w:rsidRPr="001D4FEF">
        <w:rPr>
          <w:rFonts w:ascii="Calibri" w:hAnsi="Calibri"/>
          <w:sz w:val="22"/>
          <w:lang w:val="pt-BR"/>
        </w:rPr>
        <w:t>Riscos</w:t>
      </w:r>
      <w:bookmarkEnd w:id="68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D3094E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8A48CF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Tempo disponível dos colaboradores envolvidos na fase </w:t>
            </w:r>
            <w:r>
              <w:rPr>
                <w:rFonts w:ascii="Calibri" w:hAnsi="Calibri"/>
                <w:sz w:val="22"/>
                <w:lang w:val="pt-BR"/>
              </w:rPr>
              <w:lastRenderedPageBreak/>
              <w:t>de teste.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8A48CF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Priorização de pelo menos no final de semana no projeto de testes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8A48CF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mesma quantidade de tempo em outros horários gerenciados pelo próprio colaborador.</w:t>
            </w:r>
          </w:p>
        </w:tc>
      </w:tr>
      <w:tr w:rsidR="00840FE3" w:rsidRPr="00D3094E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Dificuldade na criação da documentação do plano de teste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teste em sites, literatura,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documento de teste.</w:t>
            </w:r>
          </w:p>
        </w:tc>
      </w:tr>
      <w:tr w:rsidR="00840FE3" w:rsidRPr="00D3094E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A48CF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do projeto de testes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identificação de casos de teste,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projeto de teste.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69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9"/>
    </w:p>
    <w:p w:rsidR="008D289F" w:rsidRPr="001D4FEF" w:rsidRDefault="008D289F" w:rsidP="008B4EB7">
      <w:pPr>
        <w:rPr>
          <w:lang w:val="pt-BR"/>
        </w:rPr>
      </w:pPr>
    </w:p>
    <w:p w:rsidR="009759D7" w:rsidRPr="008E169A" w:rsidRDefault="009759D7" w:rsidP="009759D7">
      <w:pPr>
        <w:rPr>
          <w:lang w:val="pt-BR"/>
        </w:rPr>
      </w:pPr>
      <w:r>
        <w:rPr>
          <w:lang w:val="pt-BR"/>
        </w:rPr>
        <w:t>Todos os testes deverão ser executados, no caso de todos testes funcionais não obtiverem sucesso os demais testes não deverão ser realizados.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0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0"/>
    </w:p>
    <w:p w:rsidR="00D3094E" w:rsidRDefault="00E8597F" w:rsidP="00D3094E">
      <w:pPr>
        <w:rPr>
          <w:rFonts w:ascii="Arial" w:hAnsi="Arial" w:cs="Arial"/>
          <w:i/>
          <w:lang w:val="pt-BR"/>
        </w:rPr>
      </w:pPr>
      <w:r w:rsidRPr="007A0172">
        <w:rPr>
          <w:rFonts w:ascii="Arial" w:hAnsi="Arial" w:cs="Arial"/>
          <w:i/>
          <w:lang w:val="pt-BR"/>
        </w:rPr>
        <w:t>A Matriz de Responsabilidades relaciona as principais entregas e atividades com os papéis ou responsáveis do projeto.</w:t>
      </w:r>
    </w:p>
    <w:p w:rsidR="00D3094E" w:rsidRDefault="00D3094E" w:rsidP="00D3094E">
      <w:pPr>
        <w:rPr>
          <w:rFonts w:ascii="Calibri" w:hAnsi="Calibri"/>
          <w:sz w:val="26"/>
          <w:lang w:val="pt-BR"/>
        </w:rPr>
      </w:pPr>
    </w:p>
    <w:p w:rsidR="00D3094E" w:rsidRDefault="00BC7978" w:rsidP="00BC7978">
      <w:pPr>
        <w:rPr>
          <w:b/>
          <w:sz w:val="40"/>
          <w:szCs w:val="40"/>
          <w:lang w:val="pt-BR"/>
        </w:rPr>
      </w:pPr>
      <w:r>
        <w:rPr>
          <w:rFonts w:ascii="Calibri" w:hAnsi="Calibri"/>
          <w:b/>
          <w:sz w:val="26"/>
          <w:lang w:val="pt-BR"/>
        </w:rPr>
        <w:t xml:space="preserve"> </w:t>
      </w:r>
      <w:proofErr w:type="gramStart"/>
      <w:r w:rsidR="00D3094E" w:rsidRPr="00D3094E">
        <w:rPr>
          <w:rFonts w:ascii="Calibri" w:hAnsi="Calibri"/>
          <w:b/>
          <w:sz w:val="26"/>
          <w:lang w:val="pt-BR"/>
        </w:rPr>
        <w:t>funcionalidades</w:t>
      </w:r>
      <w:proofErr w:type="gramEnd"/>
      <w:r w:rsidR="00D3094E">
        <w:rPr>
          <w:noProof/>
          <w:lang w:eastAsia="pt-BR"/>
        </w:rPr>
        <w:drawing>
          <wp:inline distT="0" distB="0" distL="0" distR="0" wp14:anchorId="19B5B702" wp14:editId="6B3A943A">
            <wp:extent cx="4896000" cy="301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2" t="24130" r="10667" b="24130"/>
                    <a:stretch/>
                  </pic:blipFill>
                  <pic:spPr bwMode="auto">
                    <a:xfrm>
                      <a:off x="0" y="0"/>
                      <a:ext cx="4922992" cy="303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094E">
        <w:rPr>
          <w:noProof/>
          <w:lang w:eastAsia="pt-BR"/>
        </w:rPr>
        <w:lastRenderedPageBreak/>
        <w:drawing>
          <wp:inline distT="0" distB="0" distL="0" distR="0" wp14:anchorId="4155605E" wp14:editId="035ED430">
            <wp:extent cx="4896000" cy="3019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2" t="24130" r="10667" b="24130"/>
                    <a:stretch/>
                  </pic:blipFill>
                  <pic:spPr bwMode="auto">
                    <a:xfrm>
                      <a:off x="0" y="0"/>
                      <a:ext cx="4922992" cy="303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868" w:rsidRPr="00AD608A" w:rsidRDefault="00D3094E">
      <w:pPr>
        <w:widowControl/>
        <w:spacing w:line="240" w:lineRule="auto"/>
        <w:rPr>
          <w:b/>
          <w:sz w:val="40"/>
          <w:szCs w:val="40"/>
          <w:lang w:val="pt-BR"/>
        </w:rPr>
      </w:pPr>
      <w:r>
        <w:rPr>
          <w:noProof/>
          <w:lang w:eastAsia="pt-BR"/>
        </w:rPr>
        <w:drawing>
          <wp:inline distT="0" distB="0" distL="0" distR="0" wp14:anchorId="67FEE756" wp14:editId="38FDCD65">
            <wp:extent cx="4896000" cy="28666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32" t="25050" r="10639" b="27421"/>
                    <a:stretch/>
                  </pic:blipFill>
                  <pic:spPr bwMode="auto">
                    <a:xfrm>
                      <a:off x="0" y="0"/>
                      <a:ext cx="4938732" cy="28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2868" w:rsidRPr="00AD608A">
        <w:rPr>
          <w:b/>
          <w:sz w:val="40"/>
          <w:szCs w:val="40"/>
          <w:lang w:val="pt-BR"/>
        </w:rPr>
        <w:br w:type="page"/>
      </w:r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1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1"/>
    </w:p>
    <w:p w:rsidR="00F96BD9" w:rsidRDefault="00F96BD9" w:rsidP="00F96BD9">
      <w:pPr>
        <w:rPr>
          <w:lang w:val="pt-BR"/>
        </w:rPr>
      </w:pPr>
    </w:p>
    <w:tbl>
      <w:tblPr>
        <w:tblStyle w:val="Tabelacomgrade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2268"/>
        <w:gridCol w:w="6521"/>
      </w:tblGrid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Cargo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Nome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Responsabilidades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Gerente de Projeto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André Genuíno/Robinson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  <w:t>Supervisionar as atividades relacionadas ao projeto de forma gerencial, tal como: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Direcionamento Técnico;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Gerar Plano de Teste;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Criar modelo de testes;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Avaliar Relatórios gerenciais;</w:t>
            </w:r>
          </w:p>
        </w:tc>
      </w:tr>
      <w:tr w:rsidR="00F96BD9" w:rsidRPr="00D3094E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Analista de Teste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 xml:space="preserve">Identifica, prioriza e </w:t>
            </w:r>
            <w:proofErr w:type="gramStart"/>
            <w:r>
              <w:rPr>
                <w:sz w:val="22"/>
                <w:lang w:val="pt-BR"/>
              </w:rPr>
              <w:t>implementar</w:t>
            </w:r>
            <w:proofErr w:type="gramEnd"/>
            <w:r>
              <w:rPr>
                <w:sz w:val="22"/>
                <w:lang w:val="pt-BR"/>
              </w:rPr>
              <w:t xml:space="preserve"> os casos de teste:</w:t>
            </w:r>
            <w:r w:rsidR="00BC7978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Avalia a efetividade do esforço de teste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testes: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testes;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registrar</w:t>
            </w:r>
            <w:proofErr w:type="gramEnd"/>
            <w:r>
              <w:rPr>
                <w:sz w:val="22"/>
                <w:lang w:val="pt-BR"/>
              </w:rPr>
              <w:t xml:space="preserve"> os resultados;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Documentar solicitações de mudança</w:t>
            </w:r>
          </w:p>
        </w:tc>
      </w:tr>
      <w:tr w:rsidR="00F96BD9" w:rsidRPr="00D3094E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Cliente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Ivna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Receber o sistema e validar o software através dos requisitos solicitados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2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72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E8597F" w:rsidP="00E8597F">
      <w:pPr>
        <w:rPr>
          <w:lang w:val="pt-BR"/>
        </w:rPr>
      </w:pPr>
      <w:r>
        <w:rPr>
          <w:lang w:val="pt-BR"/>
        </w:rPr>
        <w:t xml:space="preserve">Não será necessário treinar a equipe. </w:t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3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3"/>
    </w:p>
    <w:p w:rsidR="002732DA" w:rsidRDefault="002732DA" w:rsidP="002732DA">
      <w:pPr>
        <w:rPr>
          <w:lang w:val="pt-BR"/>
        </w:rPr>
      </w:pPr>
    </w:p>
    <w:p w:rsidR="001D4FEF" w:rsidRPr="001D4FEF" w:rsidRDefault="00E8597F" w:rsidP="00BC7978">
      <w:pPr>
        <w:rPr>
          <w:lang w:val="pt-BR"/>
        </w:rPr>
      </w:pPr>
      <w:r>
        <w:rPr>
          <w:lang w:val="pt-BR"/>
        </w:rPr>
        <w:t xml:space="preserve">Projeto de testes deverá cobrir </w:t>
      </w:r>
      <w:proofErr w:type="gramStart"/>
      <w:r>
        <w:rPr>
          <w:lang w:val="pt-BR"/>
        </w:rPr>
        <w:t>todos</w:t>
      </w:r>
      <w:proofErr w:type="gramEnd"/>
      <w:r>
        <w:rPr>
          <w:lang w:val="pt-BR"/>
        </w:rPr>
        <w:t xml:space="preserve"> requisitos levantados definidos no campo 2 deste documento (requisitos a testar).</w:t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4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67"/>
      <w:bookmarkEnd w:id="74"/>
    </w:p>
    <w:p w:rsidR="001173B8" w:rsidRDefault="001173B8" w:rsidP="00CC411E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E8597F" w:rsidTr="00193024">
        <w:trPr>
          <w:jc w:val="center"/>
        </w:trPr>
        <w:tc>
          <w:tcPr>
            <w:tcW w:w="2863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Plano de testes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Projeto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Implementar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  <w:tc>
          <w:tcPr>
            <w:tcW w:w="1929" w:type="dxa"/>
            <w:vAlign w:val="center"/>
          </w:tcPr>
          <w:p w:rsidR="00E8597F" w:rsidRDefault="00BF7BDD" w:rsidP="00DC400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</w:t>
            </w:r>
            <w:r w:rsidR="00DC400E">
              <w:rPr>
                <w:sz w:val="22"/>
                <w:lang w:val="pt-BR"/>
              </w:rPr>
              <w:t>5</w:t>
            </w:r>
            <w:r>
              <w:rPr>
                <w:sz w:val="22"/>
                <w:lang w:val="pt-BR"/>
              </w:rPr>
              <w:t>/05/2015</w:t>
            </w:r>
          </w:p>
        </w:tc>
      </w:tr>
    </w:tbl>
    <w:p w:rsidR="00E8597F" w:rsidRPr="004349A4" w:rsidRDefault="00E8597F" w:rsidP="00CC411E">
      <w:pPr>
        <w:rPr>
          <w:lang w:val="pt-BR"/>
        </w:rPr>
      </w:pPr>
    </w:p>
    <w:sectPr w:rsidR="00E8597F" w:rsidRPr="004349A4" w:rsidSect="001173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A3" w:rsidRDefault="00145FA3">
      <w:pPr>
        <w:spacing w:line="240" w:lineRule="auto"/>
      </w:pPr>
      <w:r>
        <w:separator/>
      </w:r>
    </w:p>
  </w:endnote>
  <w:endnote w:type="continuationSeparator" w:id="0">
    <w:p w:rsidR="00145FA3" w:rsidRDefault="00145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A3" w:rsidRDefault="00145FA3">
      <w:pPr>
        <w:spacing w:line="240" w:lineRule="auto"/>
      </w:pPr>
      <w:r>
        <w:separator/>
      </w:r>
    </w:p>
  </w:footnote>
  <w:footnote w:type="continuationSeparator" w:id="0">
    <w:p w:rsidR="00145FA3" w:rsidRDefault="00145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Bdr>
        <w:top w:val="single" w:sz="6" w:space="1" w:color="auto"/>
      </w:pBdr>
    </w:pPr>
  </w:p>
  <w:p w:rsidR="00193024" w:rsidRDefault="00193024">
    <w:pPr>
      <w:pStyle w:val="Cabealho"/>
    </w:pPr>
  </w:p>
  <w:p w:rsidR="00193024" w:rsidRDefault="00193024"/>
  <w:p w:rsidR="00193024" w:rsidRDefault="001930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FD7150"/>
    <w:multiLevelType w:val="hybridMultilevel"/>
    <w:tmpl w:val="AF2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166F3"/>
    <w:multiLevelType w:val="hybridMultilevel"/>
    <w:tmpl w:val="BF78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4E4C1D"/>
    <w:multiLevelType w:val="hybridMultilevel"/>
    <w:tmpl w:val="77C6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9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3"/>
  </w:num>
  <w:num w:numId="7">
    <w:abstractNumId w:val="29"/>
  </w:num>
  <w:num w:numId="8">
    <w:abstractNumId w:val="2"/>
  </w:num>
  <w:num w:numId="9">
    <w:abstractNumId w:val="26"/>
  </w:num>
  <w:num w:numId="10">
    <w:abstractNumId w:val="21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7"/>
  </w:num>
  <w:num w:numId="20">
    <w:abstractNumId w:val="22"/>
  </w:num>
  <w:num w:numId="21">
    <w:abstractNumId w:val="4"/>
  </w:num>
  <w:num w:numId="22">
    <w:abstractNumId w:val="12"/>
  </w:num>
  <w:num w:numId="23">
    <w:abstractNumId w:val="15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6"/>
  </w:num>
  <w:num w:numId="32">
    <w:abstractNumId w:val="3"/>
  </w:num>
  <w:num w:numId="33">
    <w:abstractNumId w:val="28"/>
  </w:num>
  <w:num w:numId="34">
    <w:abstractNumId w:val="8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5307C"/>
    <w:rsid w:val="000617CC"/>
    <w:rsid w:val="00084E33"/>
    <w:rsid w:val="0009106A"/>
    <w:rsid w:val="000B0543"/>
    <w:rsid w:val="000B3506"/>
    <w:rsid w:val="000D5A8A"/>
    <w:rsid w:val="0010379D"/>
    <w:rsid w:val="001173B8"/>
    <w:rsid w:val="00145FA3"/>
    <w:rsid w:val="0016692A"/>
    <w:rsid w:val="00193024"/>
    <w:rsid w:val="001B0575"/>
    <w:rsid w:val="001B375D"/>
    <w:rsid w:val="001B3945"/>
    <w:rsid w:val="001D4FEF"/>
    <w:rsid w:val="002047DC"/>
    <w:rsid w:val="00227DBD"/>
    <w:rsid w:val="002669DD"/>
    <w:rsid w:val="002732DA"/>
    <w:rsid w:val="00286506"/>
    <w:rsid w:val="00293457"/>
    <w:rsid w:val="00293D25"/>
    <w:rsid w:val="00296374"/>
    <w:rsid w:val="002D1698"/>
    <w:rsid w:val="002F5CAC"/>
    <w:rsid w:val="003217B3"/>
    <w:rsid w:val="00326745"/>
    <w:rsid w:val="00354A5F"/>
    <w:rsid w:val="00372D36"/>
    <w:rsid w:val="0038508A"/>
    <w:rsid w:val="003E64A3"/>
    <w:rsid w:val="0040603F"/>
    <w:rsid w:val="00464187"/>
    <w:rsid w:val="00475678"/>
    <w:rsid w:val="00493ED9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85880"/>
    <w:rsid w:val="006878C2"/>
    <w:rsid w:val="006968C7"/>
    <w:rsid w:val="006B4F87"/>
    <w:rsid w:val="006D365A"/>
    <w:rsid w:val="0074521A"/>
    <w:rsid w:val="007879C3"/>
    <w:rsid w:val="007965F7"/>
    <w:rsid w:val="007A0172"/>
    <w:rsid w:val="007A38F1"/>
    <w:rsid w:val="007B4680"/>
    <w:rsid w:val="0081191E"/>
    <w:rsid w:val="00812F88"/>
    <w:rsid w:val="00824144"/>
    <w:rsid w:val="00825DD2"/>
    <w:rsid w:val="00840FE3"/>
    <w:rsid w:val="00846CB8"/>
    <w:rsid w:val="0089544C"/>
    <w:rsid w:val="008967DA"/>
    <w:rsid w:val="008A48CF"/>
    <w:rsid w:val="008B4EB7"/>
    <w:rsid w:val="008D289F"/>
    <w:rsid w:val="008E7950"/>
    <w:rsid w:val="008F11E5"/>
    <w:rsid w:val="00915622"/>
    <w:rsid w:val="00924BAC"/>
    <w:rsid w:val="009355E1"/>
    <w:rsid w:val="009759D7"/>
    <w:rsid w:val="009861B5"/>
    <w:rsid w:val="00992B3B"/>
    <w:rsid w:val="009960B3"/>
    <w:rsid w:val="009D3D4F"/>
    <w:rsid w:val="009E175B"/>
    <w:rsid w:val="009F7193"/>
    <w:rsid w:val="00A46269"/>
    <w:rsid w:val="00A540B7"/>
    <w:rsid w:val="00A86C0F"/>
    <w:rsid w:val="00AB6223"/>
    <w:rsid w:val="00AD527F"/>
    <w:rsid w:val="00AD608A"/>
    <w:rsid w:val="00B062B3"/>
    <w:rsid w:val="00B20DA1"/>
    <w:rsid w:val="00B24E78"/>
    <w:rsid w:val="00B7019B"/>
    <w:rsid w:val="00BA3CB6"/>
    <w:rsid w:val="00BB73EC"/>
    <w:rsid w:val="00BC3C52"/>
    <w:rsid w:val="00BC7978"/>
    <w:rsid w:val="00BD25C5"/>
    <w:rsid w:val="00BF7BDD"/>
    <w:rsid w:val="00C27925"/>
    <w:rsid w:val="00C46157"/>
    <w:rsid w:val="00C72083"/>
    <w:rsid w:val="00C72CF6"/>
    <w:rsid w:val="00CB23E7"/>
    <w:rsid w:val="00CC29BA"/>
    <w:rsid w:val="00CC411E"/>
    <w:rsid w:val="00CD0E8A"/>
    <w:rsid w:val="00CF2D0D"/>
    <w:rsid w:val="00D05117"/>
    <w:rsid w:val="00D16C57"/>
    <w:rsid w:val="00D2657F"/>
    <w:rsid w:val="00D272CD"/>
    <w:rsid w:val="00D3094E"/>
    <w:rsid w:val="00D769F7"/>
    <w:rsid w:val="00D87C06"/>
    <w:rsid w:val="00DB1351"/>
    <w:rsid w:val="00DC400E"/>
    <w:rsid w:val="00DE1DA4"/>
    <w:rsid w:val="00DF4EBB"/>
    <w:rsid w:val="00E0247F"/>
    <w:rsid w:val="00E43331"/>
    <w:rsid w:val="00E445D7"/>
    <w:rsid w:val="00E61FFE"/>
    <w:rsid w:val="00E8597F"/>
    <w:rsid w:val="00E911BC"/>
    <w:rsid w:val="00E940D6"/>
    <w:rsid w:val="00EB108D"/>
    <w:rsid w:val="00EF792B"/>
    <w:rsid w:val="00F21ED8"/>
    <w:rsid w:val="00F26F0E"/>
    <w:rsid w:val="00F378B6"/>
    <w:rsid w:val="00F4479D"/>
    <w:rsid w:val="00F47F03"/>
    <w:rsid w:val="00F70332"/>
    <w:rsid w:val="00F81F06"/>
    <w:rsid w:val="00F822A2"/>
    <w:rsid w:val="00F96BCE"/>
    <w:rsid w:val="00F96BD9"/>
    <w:rsid w:val="00FD3B9D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semiHidden="0"/>
    <w:lsdException w:name="List Number 5" w:semiHidden="0"/>
    <w:lsdException w:name="Title" w:semiHidden="0" w:unhideWhenUsed="0" w:qFormat="1"/>
    <w:lsdException w:name="Subtitle" w:semiHidden="0" w:unhideWhenUsed="0" w:qFormat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D309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3094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716</TotalTime>
  <Pages>11</Pages>
  <Words>1717</Words>
  <Characters>9275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JgonçalvesS</cp:lastModifiedBy>
  <cp:revision>31</cp:revision>
  <cp:lastPrinted>2004-07-30T18:38:00Z</cp:lastPrinted>
  <dcterms:created xsi:type="dcterms:W3CDTF">2015-04-23T02:44:00Z</dcterms:created>
  <dcterms:modified xsi:type="dcterms:W3CDTF">2015-06-14T15:16:00Z</dcterms:modified>
</cp:coreProperties>
</file>